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C5C8" w14:textId="7BDCB273" w:rsidR="00FF2BEA" w:rsidRPr="00FF2BEA" w:rsidRDefault="00FF2BEA" w:rsidP="00F44518">
      <w:pPr>
        <w:rPr>
          <w:ins w:id="0" w:author="Roy,Deepika" w:date="2020-04-14T09:58:00Z"/>
          <w:b/>
          <w:bCs/>
          <w:u w:val="single"/>
          <w:rPrChange w:id="1" w:author="Roy,Deepika" w:date="2020-04-14T09:59:00Z">
            <w:rPr>
              <w:ins w:id="2" w:author="Roy,Deepika" w:date="2020-04-14T09:58:00Z"/>
            </w:rPr>
          </w:rPrChange>
        </w:rPr>
      </w:pPr>
      <w:ins w:id="3" w:author="Roy,Deepika" w:date="2020-04-14T09:58:00Z">
        <w:r w:rsidRPr="00FF2BEA">
          <w:rPr>
            <w:b/>
            <w:bCs/>
            <w:u w:val="single"/>
            <w:rPrChange w:id="4" w:author="Roy,Deepika" w:date="2020-04-14T09:59:00Z">
              <w:rPr/>
            </w:rPrChange>
          </w:rPr>
          <w:t>Video Content in review mode:</w:t>
        </w:r>
      </w:ins>
    </w:p>
    <w:p w14:paraId="3608C41B" w14:textId="1A7A22B9" w:rsidR="00F44518" w:rsidRDefault="00F44518" w:rsidP="00F44518">
      <w:r>
        <w:t xml:space="preserve">Today,the world is facing one of </w:t>
      </w:r>
      <w:ins w:id="5" w:author="Roy,Deepika" w:date="2020-04-14T08:06:00Z">
        <w:r>
          <w:t xml:space="preserve">the </w:t>
        </w:r>
      </w:ins>
      <w:r>
        <w:t>humanity’s biggest crisis.</w:t>
      </w:r>
      <w:ins w:id="6" w:author="Roy,Deepika" w:date="2020-04-14T08:07:00Z">
        <w:r>
          <w:t xml:space="preserve"> </w:t>
        </w:r>
      </w:ins>
      <w:r>
        <w:t>Almost every country has been affected by the devastating covid-19 outbreak.</w:t>
      </w:r>
      <w:ins w:id="7" w:author="Roy,Deepika" w:date="2020-04-14T08:07:00Z">
        <w:r>
          <w:t xml:space="preserve"> </w:t>
        </w:r>
      </w:ins>
      <w:r>
        <w:t>India has recorded over 10,000 cases and millions of people have been affected indirectly.</w:t>
      </w:r>
      <w:ins w:id="8" w:author="Roy,Deepika" w:date="2020-04-14T08:07:00Z">
        <w:r>
          <w:t xml:space="preserve"> </w:t>
        </w:r>
      </w:ins>
      <w:r>
        <w:t>What is alarming is that the numbers likely stem from under-reporting and may probably rise in weeks ahead if we factor rapid tests.</w:t>
      </w:r>
    </w:p>
    <w:p w14:paraId="09580C77" w14:textId="0294517B" w:rsidR="00F44518" w:rsidRDefault="00F44518" w:rsidP="00F44518">
      <w:r>
        <w:t>Testing is important to guide individuals and public authorities in targeting social isolation and health supplies.</w:t>
      </w:r>
      <w:ins w:id="9" w:author="Roy,Deepika" w:date="2020-04-14T08:08:00Z">
        <w:r>
          <w:t xml:space="preserve"> </w:t>
        </w:r>
      </w:ins>
      <w:r>
        <w:t>Responding to the virus without adequate testing is like fighting a fire blindfolded.</w:t>
      </w:r>
      <w:ins w:id="10" w:author="Roy,Deepika" w:date="2020-04-14T08:08:00Z">
        <w:r>
          <w:t xml:space="preserve"> </w:t>
        </w:r>
      </w:ins>
      <w:r>
        <w:t>But the shortage of testing kits could dent India’s fight against coronavirus.</w:t>
      </w:r>
      <w:ins w:id="11" w:author="Roy,Deepika" w:date="2020-04-14T08:08:00Z">
        <w:r>
          <w:t xml:space="preserve"> </w:t>
        </w:r>
      </w:ins>
      <w:r>
        <w:t>In order to make the best use of the available kits we should prioritize who is to be tested based on their risk of exposure to virus.</w:t>
      </w:r>
    </w:p>
    <w:p w14:paraId="11E2DDBE" w14:textId="089C7B3F" w:rsidR="00F44518" w:rsidRDefault="00F44518" w:rsidP="00F44518">
      <w:r>
        <w:t>So when you register with our app</w:t>
      </w:r>
      <w:ins w:id="12" w:author="Roy,Deepika" w:date="2020-04-14T08:09:00Z">
        <w:r>
          <w:t>,</w:t>
        </w:r>
      </w:ins>
      <w:r>
        <w:t xml:space="preserve"> information regarding your travel history and symptoms if any </w:t>
      </w:r>
      <w:ins w:id="13" w:author="Roy,Deepika" w:date="2020-04-14T08:10:00Z">
        <w:r>
          <w:t xml:space="preserve">along with other information like medical history </w:t>
        </w:r>
      </w:ins>
      <w:r>
        <w:t xml:space="preserve">will be collected. Based on </w:t>
      </w:r>
      <w:ins w:id="14" w:author="Roy,Deepika" w:date="2020-04-14T08:11:00Z">
        <w:r>
          <w:t xml:space="preserve">symptoms, travel history, </w:t>
        </w:r>
      </w:ins>
      <w:ins w:id="15" w:author="Roy,Deepika" w:date="2020-04-14T08:12:00Z">
        <w:r>
          <w:t xml:space="preserve">age, gender, other chronic conditions, </w:t>
        </w:r>
      </w:ins>
      <w:ins w:id="16" w:author="Roy,Deepika" w:date="2020-04-14T08:13:00Z">
        <w:r>
          <w:t xml:space="preserve">frailty index, </w:t>
        </w:r>
      </w:ins>
      <w:ins w:id="17" w:author="Roy,Deepika" w:date="2020-04-14T08:12:00Z">
        <w:r>
          <w:t xml:space="preserve">socio-economic factors etc </w:t>
        </w:r>
      </w:ins>
      <w:del w:id="18" w:author="Roy,Deepika" w:date="2020-04-14T08:13:00Z">
        <w:r w:rsidDel="00F44518">
          <w:delText>this information</w:delText>
        </w:r>
      </w:del>
      <w:r>
        <w:t xml:space="preserve"> your risk of being exposed to the virus</w:t>
      </w:r>
      <w:ins w:id="19" w:author="Roy,Deepika" w:date="2020-04-14T08:13:00Z">
        <w:r>
          <w:t xml:space="preserve"> will be cal</w:t>
        </w:r>
      </w:ins>
      <w:ins w:id="20" w:author="Roy,Deepika" w:date="2020-04-14T08:14:00Z">
        <w:r>
          <w:t>culated</w:t>
        </w:r>
      </w:ins>
      <w:r>
        <w:t xml:space="preserve">.The individuals with the higher probability of getting infected will be </w:t>
      </w:r>
      <w:ins w:id="21" w:author="Roy,Deepika" w:date="2020-04-14T08:14:00Z">
        <w:r>
          <w:t xml:space="preserve">prioritized for </w:t>
        </w:r>
      </w:ins>
      <w:del w:id="22" w:author="Roy,Deepika" w:date="2020-04-14T08:14:00Z">
        <w:r w:rsidDel="00F44518">
          <w:delText>given chance for</w:delText>
        </w:r>
      </w:del>
      <w:r>
        <w:t xml:space="preserve"> taking the test</w:t>
      </w:r>
      <w:ins w:id="23" w:author="Roy,Deepika" w:date="2020-04-14T09:09:00Z">
        <w:r w:rsidR="0086051F">
          <w:t xml:space="preserve"> and will be scheduled an appointment </w:t>
        </w:r>
      </w:ins>
      <w:ins w:id="24" w:author="Roy,Deepika" w:date="2020-04-14T09:10:00Z">
        <w:r w:rsidR="0086051F">
          <w:t xml:space="preserve">on specific </w:t>
        </w:r>
      </w:ins>
      <w:del w:id="25" w:author="Roy,Deepika" w:date="2020-04-14T09:10:00Z">
        <w:r w:rsidDel="0086051F">
          <w:delText>,i.e, they’ll be assigned a particular</w:delText>
        </w:r>
      </w:del>
      <w:ins w:id="26" w:author="Roy,Deepika" w:date="2020-04-14T09:10:00Z">
        <w:r w:rsidR="0086051F">
          <w:t xml:space="preserve"> date &amp;</w:t>
        </w:r>
      </w:ins>
      <w:r>
        <w:t xml:space="preserve"> time slot </w:t>
      </w:r>
      <w:ins w:id="27" w:author="Roy,Deepika" w:date="2020-04-14T09:10:00Z">
        <w:r w:rsidR="0086051F">
          <w:t xml:space="preserve">during which </w:t>
        </w:r>
      </w:ins>
      <w:del w:id="28" w:author="Roy,Deepika" w:date="2020-04-14T09:10:00Z">
        <w:r w:rsidDel="0086051F">
          <w:delText>at which</w:delText>
        </w:r>
      </w:del>
      <w:r>
        <w:t xml:space="preserve"> the</w:t>
      </w:r>
      <w:ins w:id="29" w:author="Roy,Deepika" w:date="2020-04-14T08:14:00Z">
        <w:r>
          <w:t>ir samples w</w:t>
        </w:r>
      </w:ins>
      <w:ins w:id="30" w:author="Roy,Deepika" w:date="2020-04-14T08:15:00Z">
        <w:r>
          <w:t xml:space="preserve">ill be collected </w:t>
        </w:r>
      </w:ins>
      <w:del w:id="31" w:author="Roy,Deepika" w:date="2020-04-14T08:15:00Z">
        <w:r w:rsidDel="00F44518">
          <w:delText xml:space="preserve">y can give their sample </w:delText>
        </w:r>
      </w:del>
      <w:r>
        <w:t>for testing</w:t>
      </w:r>
      <w:ins w:id="32" w:author="Roy,Deepika" w:date="2020-04-14T08:15:00Z">
        <w:r>
          <w:t xml:space="preserve">. </w:t>
        </w:r>
      </w:ins>
      <w:del w:id="33" w:author="Roy,Deepika" w:date="2020-04-14T08:15:00Z">
        <w:r w:rsidDel="00F44518">
          <w:delText xml:space="preserve"> </w:delText>
        </w:r>
        <w:commentRangeStart w:id="34"/>
        <w:r w:rsidDel="00F44518">
          <w:delText>without having to wait</w:delText>
        </w:r>
      </w:del>
      <w:commentRangeEnd w:id="34"/>
      <w:r>
        <w:rPr>
          <w:rStyle w:val="CommentReference"/>
        </w:rPr>
        <w:commentReference w:id="34"/>
      </w:r>
      <w:del w:id="35" w:author="Roy,Deepika" w:date="2020-04-14T08:15:00Z">
        <w:r w:rsidDel="00F44518">
          <w:delText>.</w:delText>
        </w:r>
      </w:del>
      <w:ins w:id="36" w:author="Roy,Deepika" w:date="2020-04-14T09:52:00Z">
        <w:r w:rsidR="00903498" w:rsidRPr="00903498">
          <w:t xml:space="preserve"> </w:t>
        </w:r>
        <w:r w:rsidR="00903498">
          <w:t>This will also avoid flocking of patients at the Collection Centers and avoid cross-contamination</w:t>
        </w:r>
        <w:r w:rsidR="00903498">
          <w:t xml:space="preserve">. </w:t>
        </w:r>
      </w:ins>
      <w:ins w:id="37" w:author="Roy,Deepika" w:date="2020-04-14T09:13:00Z">
        <w:r w:rsidR="0086051F">
          <w:t xml:space="preserve">Calculated </w:t>
        </w:r>
      </w:ins>
      <w:ins w:id="38" w:author="Roy,Deepika" w:date="2020-04-14T09:12:00Z">
        <w:r w:rsidR="0086051F">
          <w:t xml:space="preserve">risk </w:t>
        </w:r>
      </w:ins>
      <w:ins w:id="39" w:author="Roy,Deepika" w:date="2020-04-14T09:13:00Z">
        <w:r w:rsidR="0086051F">
          <w:t>of various patients shall be monitored close to real time</w:t>
        </w:r>
      </w:ins>
      <w:ins w:id="40" w:author="Roy,Deepika" w:date="2020-04-14T09:14:00Z">
        <w:r w:rsidR="0086051F">
          <w:t xml:space="preserve">, and accordingly the prioritization can also be altered dynamically. </w:t>
        </w:r>
      </w:ins>
      <w:r>
        <w:t xml:space="preserve">If some time slots </w:t>
      </w:r>
      <w:ins w:id="41" w:author="Roy,Deepika" w:date="2020-04-14T09:16:00Z">
        <w:r w:rsidR="0086051F">
          <w:t xml:space="preserve">get </w:t>
        </w:r>
      </w:ins>
      <w:del w:id="42" w:author="Roy,Deepika" w:date="2020-04-14T09:16:00Z">
        <w:r w:rsidDel="0086051F">
          <w:delText>are</w:delText>
        </w:r>
      </w:del>
      <w:r>
        <w:t xml:space="preserve"> free in a testing center then </w:t>
      </w:r>
      <w:ins w:id="43" w:author="Roy,Deepika" w:date="2020-04-14T09:21:00Z">
        <w:r w:rsidR="000D302B">
          <w:t xml:space="preserve">the newly available slots can be </w:t>
        </w:r>
      </w:ins>
      <w:ins w:id="44" w:author="Roy,Deepika" w:date="2020-04-14T09:22:00Z">
        <w:r w:rsidR="000D302B">
          <w:t>offered</w:t>
        </w:r>
      </w:ins>
      <w:ins w:id="45" w:author="Roy,Deepika" w:date="2020-04-14T09:21:00Z">
        <w:r w:rsidR="000D302B">
          <w:t xml:space="preserve"> to </w:t>
        </w:r>
      </w:ins>
      <w:r>
        <w:t>other</w:t>
      </w:r>
      <w:ins w:id="46" w:author="Roy,Deepika" w:date="2020-04-14T09:23:00Z">
        <w:r w:rsidR="000D302B">
          <w:t xml:space="preserve"> </w:t>
        </w:r>
        <w:commentRangeStart w:id="47"/>
        <w:r w:rsidR="000D302B">
          <w:t>future patients</w:t>
        </w:r>
        <w:commentRangeEnd w:id="47"/>
        <w:r w:rsidR="000D302B">
          <w:rPr>
            <w:rStyle w:val="CommentReference"/>
          </w:rPr>
          <w:commentReference w:id="47"/>
        </w:r>
        <w:r w:rsidR="000D302B">
          <w:t xml:space="preserve">. </w:t>
        </w:r>
      </w:ins>
      <w:del w:id="48" w:author="Roy,Deepika" w:date="2020-04-14T09:23:00Z">
        <w:r w:rsidDel="000D302B">
          <w:delText>s with lower risk can also reserve them.</w:delText>
        </w:r>
      </w:del>
      <w:ins w:id="49" w:author="Roy,Deepika" w:date="2020-04-14T09:17:00Z">
        <w:r w:rsidR="0086051F">
          <w:t xml:space="preserve"> </w:t>
        </w:r>
      </w:ins>
      <w:r>
        <w:t xml:space="preserve">The location </w:t>
      </w:r>
      <w:ins w:id="50" w:author="Roy,Deepika" w:date="2020-04-14T09:17:00Z">
        <w:r w:rsidR="0086051F">
          <w:t xml:space="preserve">of </w:t>
        </w:r>
      </w:ins>
      <w:r>
        <w:t xml:space="preserve">all people whose risk of being infected is more than </w:t>
      </w:r>
      <w:ins w:id="51" w:author="Roy,Deepika" w:date="2020-04-14T09:17:00Z">
        <w:r w:rsidR="0086051F">
          <w:t>a threshold value (</w:t>
        </w:r>
      </w:ins>
      <w:r>
        <w:t>say</w:t>
      </w:r>
      <w:del w:id="52" w:author="Roy,Deepika" w:date="2020-04-14T09:17:00Z">
        <w:r w:rsidDel="0086051F">
          <w:delText>,</w:delText>
        </w:r>
      </w:del>
      <w:r>
        <w:t>30%</w:t>
      </w:r>
      <w:ins w:id="53" w:author="Roy,Deepika" w:date="2020-04-14T09:17:00Z">
        <w:r w:rsidR="0086051F">
          <w:t>)</w:t>
        </w:r>
      </w:ins>
      <w:r>
        <w:t xml:space="preserve">  will be tracked</w:t>
      </w:r>
      <w:ins w:id="54" w:author="Roy,Deepika" w:date="2020-04-14T09:25:00Z">
        <w:r w:rsidR="000D302B">
          <w:t xml:space="preserve"> (until confirmed to be NOT COVID-19 +ve)</w:t>
        </w:r>
      </w:ins>
      <w:r>
        <w:t xml:space="preserve"> which will further help the authorities in detecting the possible spread of virus from </w:t>
      </w:r>
      <w:ins w:id="55" w:author="Roy,Deepika" w:date="2020-04-14T09:17:00Z">
        <w:r w:rsidR="0086051F">
          <w:t xml:space="preserve">them. </w:t>
        </w:r>
      </w:ins>
      <w:del w:id="56" w:author="Roy,Deepika" w:date="2020-04-14T09:17:00Z">
        <w:r w:rsidDel="0086051F">
          <w:delText>him.</w:delText>
        </w:r>
      </w:del>
      <w:del w:id="57" w:author="Roy,Deepika" w:date="2020-04-14T09:18:00Z">
        <w:r w:rsidDel="0086051F">
          <w:delText>Those p</w:delText>
        </w:r>
      </w:del>
      <w:ins w:id="58" w:author="Roy,Deepika" w:date="2020-04-14T09:18:00Z">
        <w:r w:rsidR="0086051F">
          <w:t>P</w:t>
        </w:r>
      </w:ins>
      <w:r>
        <w:t xml:space="preserve">eople </w:t>
      </w:r>
      <w:ins w:id="59" w:author="Roy,Deepika" w:date="2020-04-14T09:18:00Z">
        <w:r w:rsidR="0086051F">
          <w:t>determined to be at high risk by our algo</w:t>
        </w:r>
      </w:ins>
      <w:ins w:id="60" w:author="Roy,Deepika" w:date="2020-04-14T09:19:00Z">
        <w:r w:rsidR="0086051F">
          <w:t>r</w:t>
        </w:r>
      </w:ins>
      <w:ins w:id="61" w:author="Roy,Deepika" w:date="2020-04-14T09:18:00Z">
        <w:r w:rsidR="0086051F">
          <w:t>ithm</w:t>
        </w:r>
      </w:ins>
      <w:ins w:id="62" w:author="Roy,Deepika" w:date="2020-04-14T09:19:00Z">
        <w:r w:rsidR="0086051F">
          <w:t xml:space="preserve">, </w:t>
        </w:r>
      </w:ins>
      <w:r>
        <w:t xml:space="preserve">who </w:t>
      </w:r>
      <w:ins w:id="63" w:author="Roy,Deepika" w:date="2020-04-14T09:19:00Z">
        <w:r w:rsidR="0086051F">
          <w:t xml:space="preserve">skip their </w:t>
        </w:r>
        <w:r w:rsidR="000D302B">
          <w:t xml:space="preserve">scheduled sample collection appointment shall also be </w:t>
        </w:r>
      </w:ins>
      <w:del w:id="64" w:author="Roy,Deepika" w:date="2020-04-14T09:19:00Z">
        <w:r w:rsidDel="000D302B">
          <w:delText xml:space="preserve">are at high risk and are not getting tested will be </w:delText>
        </w:r>
      </w:del>
      <w:r>
        <w:t>reported to the authorities.</w:t>
      </w:r>
      <w:ins w:id="65" w:author="Roy,Deepika" w:date="2020-04-14T09:18:00Z">
        <w:r w:rsidR="0086051F">
          <w:t xml:space="preserve"> </w:t>
        </w:r>
      </w:ins>
      <w:ins w:id="66" w:author="Roy,Deepika" w:date="2020-04-14T09:20:00Z">
        <w:r w:rsidR="000D302B">
          <w:t xml:space="preserve">Our algorithm can also </w:t>
        </w:r>
      </w:ins>
      <w:ins w:id="67" w:author="Roy,Deepika" w:date="2020-04-14T09:26:00Z">
        <w:r w:rsidR="000D302B">
          <w:t xml:space="preserve">indicate the communities where chances of community spread is high such that community testing can be prioritized. This </w:t>
        </w:r>
      </w:ins>
      <w:ins w:id="68" w:author="Roy,Deepika" w:date="2020-04-14T09:27:00Z">
        <w:r w:rsidR="000D302B">
          <w:t>will be b</w:t>
        </w:r>
      </w:ins>
      <w:ins w:id="69" w:author="Roy,Deepika" w:date="2020-04-14T09:20:00Z">
        <w:r w:rsidR="000D302B">
          <w:t xml:space="preserve">ased on the </w:t>
        </w:r>
      </w:ins>
      <w:ins w:id="70" w:author="Roy,Deepika" w:date="2020-04-14T09:27:00Z">
        <w:r w:rsidR="000D302B">
          <w:t xml:space="preserve">location extracted from the address of the patient, </w:t>
        </w:r>
      </w:ins>
      <w:del w:id="71" w:author="Roy,Deepika" w:date="2020-04-14T09:27:00Z">
        <w:r w:rsidDel="000D302B">
          <w:delText>A</w:delText>
        </w:r>
      </w:del>
      <w:ins w:id="72" w:author="Roy,Deepika" w:date="2020-04-14T09:27:00Z">
        <w:r w:rsidR="000D302B">
          <w:t>a</w:t>
        </w:r>
      </w:ins>
      <w:r>
        <w:t>t the time of registration</w:t>
      </w:r>
      <w:ins w:id="73" w:author="Roy,Deepika" w:date="2020-04-14T09:27:00Z">
        <w:r w:rsidR="000D302B">
          <w:t xml:space="preserve">. </w:t>
        </w:r>
      </w:ins>
      <w:del w:id="74" w:author="Roy,Deepika" w:date="2020-04-14T09:27:00Z">
        <w:r w:rsidDel="000D302B">
          <w:delText xml:space="preserve"> we will take the address of the user based on which we notify them if the area in which they live is unsafe. We are also focusing on prioritization of communities</w:delText>
        </w:r>
      </w:del>
      <w:r>
        <w:t>.</w:t>
      </w:r>
      <w:ins w:id="75" w:author="Roy,Deepika" w:date="2020-04-14T09:29:00Z">
        <w:r w:rsidR="000D302B">
          <w:t>Our algorithm</w:t>
        </w:r>
      </w:ins>
      <w:ins w:id="76" w:author="Roy,Deepika" w:date="2020-04-14T09:30:00Z">
        <w:r w:rsidR="000D302B">
          <w:t xml:space="preserve"> is also capable of </w:t>
        </w:r>
        <w:r w:rsidR="00E83DC8">
          <w:t>recommending the samples to be grouped together</w:t>
        </w:r>
      </w:ins>
      <w:ins w:id="77" w:author="Roy,Deepika" w:date="2020-04-14T09:47:00Z">
        <w:r w:rsidR="00903498">
          <w:t xml:space="preserve"> to create the super</w:t>
        </w:r>
      </w:ins>
      <w:ins w:id="78" w:author="Roy,Deepika" w:date="2020-04-14T09:48:00Z">
        <w:r w:rsidR="00903498">
          <w:t>-sample to be tested</w:t>
        </w:r>
      </w:ins>
      <w:ins w:id="79" w:author="Roy,Deepika" w:date="2020-04-14T09:46:00Z">
        <w:r w:rsidR="00903498">
          <w:t xml:space="preserve">, </w:t>
        </w:r>
      </w:ins>
      <w:ins w:id="80" w:author="Roy,Deepika" w:date="2020-04-14T09:48:00Z">
        <w:r w:rsidR="00903498">
          <w:t xml:space="preserve">in order </w:t>
        </w:r>
      </w:ins>
      <w:ins w:id="81" w:author="Roy,Deepika" w:date="2020-04-14T09:46:00Z">
        <w:r w:rsidR="00903498">
          <w:t xml:space="preserve">to minimize the number of tests to be performed, </w:t>
        </w:r>
      </w:ins>
      <w:ins w:id="82" w:author="Roy,Deepika" w:date="2020-04-14T09:30:00Z">
        <w:r w:rsidR="00E83DC8">
          <w:t>i</w:t>
        </w:r>
      </w:ins>
      <w:ins w:id="83" w:author="Roy,Deepika" w:date="2020-04-14T09:31:00Z">
        <w:r w:rsidR="00E83DC8">
          <w:t xml:space="preserve">n case if the authorities </w:t>
        </w:r>
      </w:ins>
      <w:ins w:id="84" w:author="Roy,Deepika" w:date="2020-04-14T09:46:00Z">
        <w:r w:rsidR="00903498">
          <w:t xml:space="preserve">opt for </w:t>
        </w:r>
      </w:ins>
      <w:ins w:id="85" w:author="Roy,Deepika" w:date="2020-04-14T09:47:00Z">
        <w:r w:rsidR="00903498">
          <w:t>‘group test’</w:t>
        </w:r>
      </w:ins>
      <w:ins w:id="86" w:author="Roy,Deepika" w:date="2020-04-14T09:48:00Z">
        <w:r w:rsidR="00903498">
          <w:t xml:space="preserve">. </w:t>
        </w:r>
      </w:ins>
      <w:ins w:id="87" w:author="Roy,Deepika" w:date="2020-04-14T09:28:00Z">
        <w:r w:rsidR="000D302B">
          <w:t xml:space="preserve"> </w:t>
        </w:r>
      </w:ins>
      <w:del w:id="88" w:author="Roy,Deepika" w:date="2020-04-14T09:48:00Z">
        <w:r w:rsidDel="00903498">
          <w:delText xml:space="preserve">We suggest the patient clusters to test the samples together so that the number of tests could be minimized. </w:delText>
        </w:r>
      </w:del>
      <w:ins w:id="89" w:author="Roy,Deepika" w:date="2020-04-14T09:48:00Z">
        <w:r w:rsidR="00903498">
          <w:t xml:space="preserve">Once a </w:t>
        </w:r>
      </w:ins>
      <w:del w:id="90" w:author="Roy,Deepika" w:date="2020-04-14T09:48:00Z">
        <w:r w:rsidDel="00903498">
          <w:delText>Whenever</w:delText>
        </w:r>
      </w:del>
      <w:r>
        <w:t xml:space="preserve"> a patient is tested </w:t>
      </w:r>
      <w:ins w:id="91" w:author="Roy,Deepika" w:date="2020-04-14T09:49:00Z">
        <w:r w:rsidR="00903498">
          <w:t xml:space="preserve">COVID-19 </w:t>
        </w:r>
      </w:ins>
      <w:r>
        <w:t>positive</w:t>
      </w:r>
      <w:ins w:id="92" w:author="Roy,Deepika" w:date="2020-04-14T09:49:00Z">
        <w:r w:rsidR="00903498">
          <w:t>,</w:t>
        </w:r>
      </w:ins>
      <w:r>
        <w:t xml:space="preserve"> the authorities are notified about it with the rel</w:t>
      </w:r>
      <w:ins w:id="93" w:author="Roy,Deepika" w:date="2020-04-14T09:49:00Z">
        <w:r w:rsidR="00903498">
          <w:t>e</w:t>
        </w:r>
      </w:ins>
      <w:del w:id="94" w:author="Roy,Deepika" w:date="2020-04-14T09:49:00Z">
        <w:r w:rsidDel="00903498">
          <w:delText>a</w:delText>
        </w:r>
      </w:del>
      <w:r>
        <w:t>vant information so that they can take further actions.</w:t>
      </w:r>
    </w:p>
    <w:p w14:paraId="47617174" w14:textId="0C0A04FC" w:rsidR="00377397" w:rsidRDefault="00F44518" w:rsidP="00F44518">
      <w:pPr>
        <w:rPr>
          <w:ins w:id="95" w:author="Roy,Deepika" w:date="2020-04-14T09:49:00Z"/>
        </w:rPr>
      </w:pPr>
      <w:r>
        <w:t>Fighting coronavirus is crucial.</w:t>
      </w:r>
      <w:ins w:id="96" w:author="Roy,Deepika" w:date="2020-04-14T09:49:00Z">
        <w:r w:rsidR="00903498">
          <w:t xml:space="preserve"> </w:t>
        </w:r>
      </w:ins>
      <w:r>
        <w:t>This website helps us to make use of the limited resources  available in the best possible way. Making use of such facilities helps people and also the authorities in fighting against the pandemic. With this prioritization in testing we shall overcome the problem due to lack of testing kits and also tracking the patients becomes easier.</w:t>
      </w:r>
    </w:p>
    <w:p w14:paraId="776DE720" w14:textId="4E489D93" w:rsidR="00903498" w:rsidRDefault="00903498" w:rsidP="00F44518">
      <w:pPr>
        <w:rPr>
          <w:ins w:id="97" w:author="Roy,Deepika" w:date="2020-04-14T09:49:00Z"/>
        </w:rPr>
      </w:pPr>
    </w:p>
    <w:p w14:paraId="52D2006B" w14:textId="5D66F7EA" w:rsidR="00903498" w:rsidRDefault="00903498" w:rsidP="00F44518">
      <w:pPr>
        <w:rPr>
          <w:ins w:id="98" w:author="Roy,Deepika" w:date="2020-04-14T09:49:00Z"/>
        </w:rPr>
      </w:pPr>
    </w:p>
    <w:p w14:paraId="5241AD30" w14:textId="7BFC55F2" w:rsidR="00903498" w:rsidRPr="00FF2BEA" w:rsidRDefault="00FF2BEA" w:rsidP="00F44518">
      <w:pPr>
        <w:rPr>
          <w:ins w:id="99" w:author="Roy,Deepika" w:date="2020-04-14T09:49:00Z"/>
          <w:b/>
          <w:bCs/>
          <w:u w:val="single"/>
          <w:rPrChange w:id="100" w:author="Roy,Deepika" w:date="2020-04-14T09:59:00Z">
            <w:rPr>
              <w:ins w:id="101" w:author="Roy,Deepika" w:date="2020-04-14T09:49:00Z"/>
            </w:rPr>
          </w:rPrChange>
        </w:rPr>
      </w:pPr>
      <w:ins w:id="102" w:author="Roy,Deepika" w:date="2020-04-14T09:58:00Z">
        <w:r w:rsidRPr="00FF2BEA">
          <w:rPr>
            <w:b/>
            <w:bCs/>
            <w:u w:val="single"/>
            <w:rPrChange w:id="103" w:author="Roy,Deepika" w:date="2020-04-14T09:59:00Z">
              <w:rPr/>
            </w:rPrChange>
          </w:rPr>
          <w:t>Video content with comments:</w:t>
        </w:r>
      </w:ins>
    </w:p>
    <w:p w14:paraId="4500F1AC" w14:textId="77777777" w:rsidR="00903498" w:rsidRDefault="00903498" w:rsidP="00903498">
      <w:r>
        <w:t>Today,the world is facing one of the humanity’s biggest crisis. Almost every country has been affected by the devastating covid-19 outbreak. India has recorded over 10,000 cases and millions of people have been affected indirectly. What is alarming is that the numbers likely stem from under-reporting and may probably rise in weeks ahead if we factor rapid tests.</w:t>
      </w:r>
    </w:p>
    <w:p w14:paraId="50442215" w14:textId="77777777" w:rsidR="00903498" w:rsidRDefault="00903498" w:rsidP="00903498">
      <w:r>
        <w:lastRenderedPageBreak/>
        <w:t>Testing is important to guide individuals and public authorities in targeting social isolation and health supplies. Responding to the virus without adequate testing is like fighting a fire blindfolded. But the shortage of testing kits could dent India’s fight against coronavirus. In order to make the best use of the available kits we should prioritize who is to be tested based on their risk of exposure to virus.</w:t>
      </w:r>
    </w:p>
    <w:p w14:paraId="60DC6E39" w14:textId="7309A421" w:rsidR="00903498" w:rsidRDefault="00903498" w:rsidP="00903498">
      <w:r>
        <w:t>So,</w:t>
      </w:r>
      <w:r>
        <w:t xml:space="preserve"> when you register with our app, information regarding your travel history and symptoms if any along with other information like medical history will be collected. Based on symptoms, travel history, age, gender, other chronic conditions, frailty index, socio-economic factors </w:t>
      </w:r>
      <w:r>
        <w:t>etc. your</w:t>
      </w:r>
      <w:r>
        <w:t xml:space="preserve"> risk of being exposed to the virus will be </w:t>
      </w:r>
      <w:r>
        <w:t>calculated. The</w:t>
      </w:r>
      <w:r>
        <w:t xml:space="preserve"> individuals with the higher probability of getting infected will be prioritized </w:t>
      </w:r>
      <w:r>
        <w:t>for taking</w:t>
      </w:r>
      <w:r>
        <w:t xml:space="preserve"> the test and will be scheduled an appointment on </w:t>
      </w:r>
      <w:r>
        <w:t>specific date</w:t>
      </w:r>
      <w:r>
        <w:t xml:space="preserve"> &amp; time slot during </w:t>
      </w:r>
      <w:r>
        <w:t>which their</w:t>
      </w:r>
      <w:r>
        <w:t xml:space="preserve"> samples will be collected for testing.</w:t>
      </w:r>
      <w:r>
        <w:t xml:space="preserve"> This will also avoid flocking of patients at the Collection Centers and avoid cross-contamination.</w:t>
      </w:r>
      <w:r>
        <w:t xml:space="preserve"> </w:t>
      </w:r>
      <w:r>
        <w:rPr>
          <w:rStyle w:val="CommentReference"/>
        </w:rPr>
        <w:commentReference w:id="104"/>
      </w:r>
      <w:r>
        <w:t xml:space="preserve">Calculated risk of various patients shall be monitored close to real time, and accordingly the prioritization can also be altered dynamically. If some time slots get free in a testing </w:t>
      </w:r>
      <w:r>
        <w:t>center,</w:t>
      </w:r>
      <w:r>
        <w:t xml:space="preserve"> then the newly available slots can be offered to other </w:t>
      </w:r>
      <w:commentRangeStart w:id="105"/>
      <w:r>
        <w:t>future patients</w:t>
      </w:r>
      <w:commentRangeEnd w:id="105"/>
      <w:r>
        <w:rPr>
          <w:rStyle w:val="CommentReference"/>
        </w:rPr>
        <w:commentReference w:id="105"/>
      </w:r>
      <w:r>
        <w:t>.  The location of all people whose risk of being infected is more than a threshold value (say</w:t>
      </w:r>
      <w:r>
        <w:t xml:space="preserve"> </w:t>
      </w:r>
      <w:r>
        <w:t>30</w:t>
      </w:r>
      <w:r>
        <w:t>%) will</w:t>
      </w:r>
      <w:r>
        <w:t xml:space="preserve"> be tracked (until confirmed to be NOT COVID-19 +ve) which will further help the authorities in detecting the possible spread of virus from them. People determined to be at high risk by our algorithm, who skip their scheduled sample collection appointment shall also be reported to the authorities. Our algorithm can also indicate the communities where chances of community spread is high such that community testing can be prioritized. This will be based on the location extracted from the address of the patient, at the time of registration.</w:t>
      </w:r>
      <w:r>
        <w:t xml:space="preserve"> Our</w:t>
      </w:r>
      <w:r>
        <w:t xml:space="preserve"> algorithm is also capable of recommending the samples to be grouped together to create the super-sample to be tested, in order to minimize the number of tests to be performed, in case if the authorities opt for ‘group test’.  Once </w:t>
      </w:r>
      <w:r>
        <w:t>any</w:t>
      </w:r>
      <w:r>
        <w:t xml:space="preserve"> patient is tested COVID-19 positive, the authorities are notified about it with the relevant information so that they can take further actions.</w:t>
      </w:r>
    </w:p>
    <w:p w14:paraId="037D5E72" w14:textId="7C2CC77C" w:rsidR="00903498" w:rsidRDefault="00903498" w:rsidP="00903498">
      <w:pPr>
        <w:rPr>
          <w:ins w:id="106" w:author="Roy,Deepika" w:date="2020-04-14T09:54:00Z"/>
        </w:rPr>
      </w:pPr>
      <w:r>
        <w:t xml:space="preserve">Fighting coronavirus is crucial. This website helps us to make use of the limited </w:t>
      </w:r>
      <w:r>
        <w:t>resources available</w:t>
      </w:r>
      <w:r>
        <w:t xml:space="preserve"> in the best possible way. Making use of such facilities helps people </w:t>
      </w:r>
      <w:r>
        <w:t>and</w:t>
      </w:r>
      <w:r>
        <w:t xml:space="preserve"> the authorities in fighting against the pandemic. With this prioritization in testing we shall overcome the problem due to lack of testing kits </w:t>
      </w:r>
      <w:r>
        <w:t>and</w:t>
      </w:r>
      <w:r>
        <w:t xml:space="preserve"> tracking the patients becomes easier.</w:t>
      </w:r>
    </w:p>
    <w:p w14:paraId="5CEDE08C" w14:textId="2CCC487B" w:rsidR="00903498" w:rsidRDefault="00903498" w:rsidP="00903498">
      <w:pPr>
        <w:rPr>
          <w:ins w:id="107" w:author="Roy,Deepika" w:date="2020-04-14T09:54:00Z"/>
        </w:rPr>
      </w:pPr>
    </w:p>
    <w:p w14:paraId="3405668F" w14:textId="36A28746" w:rsidR="00903498" w:rsidRPr="00FF2BEA" w:rsidRDefault="00FF2BEA" w:rsidP="00903498">
      <w:pPr>
        <w:rPr>
          <w:ins w:id="108" w:author="Roy,Deepika" w:date="2020-04-14T09:54:00Z"/>
          <w:b/>
          <w:bCs/>
          <w:u w:val="single"/>
          <w:rPrChange w:id="109" w:author="Roy,Deepika" w:date="2020-04-14T09:59:00Z">
            <w:rPr>
              <w:ins w:id="110" w:author="Roy,Deepika" w:date="2020-04-14T09:54:00Z"/>
            </w:rPr>
          </w:rPrChange>
        </w:rPr>
      </w:pPr>
      <w:ins w:id="111" w:author="Roy,Deepika" w:date="2020-04-14T09:58:00Z">
        <w:r w:rsidRPr="00FF2BEA">
          <w:rPr>
            <w:b/>
            <w:bCs/>
            <w:u w:val="single"/>
            <w:rPrChange w:id="112" w:author="Roy,Deepika" w:date="2020-04-14T09:59:00Z">
              <w:rPr/>
            </w:rPrChange>
          </w:rPr>
          <w:t>Video Content without comments:</w:t>
        </w:r>
      </w:ins>
    </w:p>
    <w:p w14:paraId="070CDDC9" w14:textId="77777777" w:rsidR="00903498" w:rsidRDefault="00903498" w:rsidP="00903498">
      <w:r>
        <w:t>Testing is important to guide individuals and public authorities in targeting social isolation and health supplies. Responding to the virus without adequate testing is like fighting a fire blindfolded. But the shortage of testing kits could dent India’s fight against coronavirus. In order to make the best use of the available kits we should prioritize who is to be tested based on their risk of exposure to virus.</w:t>
      </w:r>
    </w:p>
    <w:p w14:paraId="13A5264A" w14:textId="77777777" w:rsidR="00903498" w:rsidRDefault="00903498" w:rsidP="00903498">
      <w:r>
        <w:t>So, when you register with our app, information regarding your travel history and symptoms if any along with other information like medical history will be collected. Based on symptoms, travel history, age, gender, other chronic conditions, frailty index, socio-economic factors etc. your risk of being exposed to the virus will be calculated. The individuals with the higher probability of getting infected will be prioritized for taking the test and will be scheduled an appointment on specific date &amp; time slot during which their samples will be collected for testing. This will also avoid flocking of patients at the Collection Centers and avoid cross-contamination. Calculated risk of various patients shall be monitored close to real time, and accordingly the prioritization can also be altered dynamically. If some time slots get free in a testing center, then the newly available slots can be offered to other future patients.  The location of all people whose risk of being infected is more than a threshold value (say 30%) will be tracked (until confirmed to be NOT COVID-19 +ve) which will further help the authorities in detecting the possible spread of virus from them. People determined to be at high risk by our algorithm, who skip their scheduled sample collection appointment shall also be reported to the authorities. Our algorithm can also indicate the communities where chances of community spread is high such that community testing can be prioritized. This will be based on the location extracted from the address of the patient, at the time of registration. Our algorithm is also capable of recommending the samples to be grouped together to create the super-sample to be tested, in order to minimize the number of tests to be performed, in case if the authorities opt for ‘group test’.  Once any patient is tested COVID-19 positive, the authorities are notified about it with the relevant information so that they can take further actions.</w:t>
      </w:r>
    </w:p>
    <w:p w14:paraId="41BA9630" w14:textId="77777777" w:rsidR="00903498" w:rsidRDefault="00903498" w:rsidP="00903498">
      <w:r>
        <w:t>Fighting coronavirus is crucial. This website helps us to make use of the limited resources available in the best possible way. Making use of such facilities helps people and the authorities in fighting against the pandemic. With this prioritization in testing we shall overcome the problem due to lack of testing kits and tracking the patients becomes easier.</w:t>
      </w:r>
    </w:p>
    <w:p w14:paraId="735B0CF4" w14:textId="77777777" w:rsidR="00903498" w:rsidRDefault="00903498" w:rsidP="00903498"/>
    <w:p w14:paraId="3EAB1993" w14:textId="2000E3AB" w:rsidR="00903498" w:rsidRDefault="00E44E02" w:rsidP="00F44518">
      <w:pPr>
        <w:rPr>
          <w:ins w:id="113" w:author="Roy,Deepika" w:date="2020-04-14T09:59:00Z"/>
          <w:b/>
          <w:bCs/>
        </w:rPr>
      </w:pPr>
      <w:ins w:id="114" w:author="Roy,Deepika" w:date="2020-04-14T10:29:00Z">
        <w:r>
          <w:rPr>
            <w:b/>
            <w:bCs/>
          </w:rPr>
          <w:t>Condensed</w:t>
        </w:r>
      </w:ins>
      <w:ins w:id="115" w:author="Roy,Deepika" w:date="2020-04-14T09:59:00Z">
        <w:r w:rsidR="00FF2BEA" w:rsidRPr="00FF2BEA">
          <w:rPr>
            <w:b/>
            <w:bCs/>
            <w:rPrChange w:id="116" w:author="Roy,Deepika" w:date="2020-04-14T09:59:00Z">
              <w:rPr/>
            </w:rPrChange>
          </w:rPr>
          <w:t xml:space="preserve"> content:</w:t>
        </w:r>
      </w:ins>
    </w:p>
    <w:p w14:paraId="7FB45ED1" w14:textId="45A6786E" w:rsidR="00FF2BEA" w:rsidRDefault="00FF2BEA" w:rsidP="00F44518">
      <w:pPr>
        <w:rPr>
          <w:ins w:id="117" w:author="Roy,Deepika" w:date="2020-04-14T09:59:00Z"/>
          <w:b/>
          <w:bCs/>
        </w:rPr>
      </w:pPr>
    </w:p>
    <w:p w14:paraId="6AF4C337" w14:textId="536F7202" w:rsidR="00FF2BEA" w:rsidRDefault="00FF2BEA" w:rsidP="00FF2BEA">
      <w:pPr>
        <w:rPr>
          <w:ins w:id="118" w:author="Roy,Deepika" w:date="2020-04-14T09:59:00Z"/>
        </w:rPr>
      </w:pPr>
      <w:ins w:id="119" w:author="Roy,Deepika" w:date="2020-04-14T10:04:00Z">
        <w:r>
          <w:t xml:space="preserve">There is huge lack of resources (testing-kits as well as </w:t>
        </w:r>
      </w:ins>
      <w:ins w:id="120" w:author="Roy,Deepika" w:date="2020-04-14T10:05:00Z">
        <w:r>
          <w:t>trained personnel</w:t>
        </w:r>
      </w:ins>
      <w:ins w:id="121" w:author="Roy,Deepika" w:date="2020-04-14T10:04:00Z">
        <w:r>
          <w:t>)</w:t>
        </w:r>
      </w:ins>
      <w:ins w:id="122" w:author="Roy,Deepika" w:date="2020-04-14T10:05:00Z">
        <w:r>
          <w:t xml:space="preserve"> to perform COVID-19 testing. It is very important that we can prioritize indi</w:t>
        </w:r>
      </w:ins>
      <w:ins w:id="123" w:author="Roy,Deepika" w:date="2020-04-14T10:06:00Z">
        <w:r>
          <w:t xml:space="preserve">viduals as well as communities for optimum utilization and allocation of limited resources. </w:t>
        </w:r>
      </w:ins>
      <w:ins w:id="124" w:author="Roy,Deepika" w:date="2020-04-14T10:04:00Z">
        <w:r>
          <w:t xml:space="preserve"> </w:t>
        </w:r>
      </w:ins>
    </w:p>
    <w:p w14:paraId="42015665" w14:textId="76283619" w:rsidR="00FF2BEA" w:rsidRDefault="00FF2BEA" w:rsidP="00A11B4D">
      <w:pPr>
        <w:rPr>
          <w:ins w:id="125" w:author="Roy,Deepika" w:date="2020-04-14T09:59:00Z"/>
        </w:rPr>
      </w:pPr>
      <w:ins w:id="126" w:author="Roy,Deepika" w:date="2020-04-14T09:59:00Z">
        <w:r>
          <w:t xml:space="preserve">So, when you register with our app, information regarding your travel history and symptoms if any along with other information like medical history will be collected. Based on symptoms, travel history, age, gender, other chronic conditions, frailty index, socio-economic factors etc. your risk of being exposed to the virus will be calculated. The individuals with the higher probability of getting infected will be prioritized for taking the test and will be scheduled an appointment on specific date &amp; time slot during which their samples will be collected for testing. Calculated risk of various patients shall be monitored close to real time, and accordingly the prioritization can also be altered dynamically. The location of all people whose risk of being infected is more than a threshold value will be tracked (until confirmed to be NOT COVID-19 +ve) which will further help the authorities in </w:t>
        </w:r>
      </w:ins>
      <w:ins w:id="127" w:author="Roy,Deepika" w:date="2020-04-14T10:08:00Z">
        <w:r>
          <w:t>prevention of spread</w:t>
        </w:r>
        <w:r w:rsidR="00A11B4D">
          <w:t xml:space="preserve"> </w:t>
        </w:r>
      </w:ins>
      <w:ins w:id="128" w:author="Roy,Deepika" w:date="2020-04-14T09:59:00Z">
        <w:r>
          <w:t xml:space="preserve">of virus from them. People determined to be at high risk by our algorithm, who skip their scheduled sample collection appointment shall also be reported to the authorities. Our algorithm can also indicate the communities </w:t>
        </w:r>
      </w:ins>
      <w:ins w:id="129" w:author="Roy,Deepika" w:date="2020-04-14T10:08:00Z">
        <w:r w:rsidR="00A11B4D">
          <w:t xml:space="preserve">with higher chances of </w:t>
        </w:r>
      </w:ins>
      <w:ins w:id="130" w:author="Roy,Deepika" w:date="2020-04-14T09:59:00Z">
        <w:r>
          <w:t xml:space="preserve">community spread </w:t>
        </w:r>
      </w:ins>
      <w:ins w:id="131" w:author="Roy,Deepika" w:date="2020-04-14T10:09:00Z">
        <w:r w:rsidR="00A11B4D">
          <w:t xml:space="preserve">to prioritize </w:t>
        </w:r>
      </w:ins>
      <w:ins w:id="132" w:author="Roy,Deepika" w:date="2020-04-14T09:59:00Z">
        <w:r>
          <w:t>community testing</w:t>
        </w:r>
      </w:ins>
      <w:ins w:id="133" w:author="Roy,Deepika" w:date="2020-04-14T10:09:00Z">
        <w:r w:rsidR="00A11B4D">
          <w:t xml:space="preserve">. </w:t>
        </w:r>
      </w:ins>
      <w:ins w:id="134" w:author="Roy,Deepika" w:date="2020-04-14T09:59:00Z">
        <w:r>
          <w:t xml:space="preserve">Our algorithm </w:t>
        </w:r>
      </w:ins>
      <w:ins w:id="135" w:author="Roy,Deepika" w:date="2020-04-14T10:09:00Z">
        <w:r w:rsidR="00A11B4D">
          <w:t xml:space="preserve">has a recommender system for grouping </w:t>
        </w:r>
      </w:ins>
      <w:ins w:id="136" w:author="Roy,Deepika" w:date="2020-04-14T10:10:00Z">
        <w:r w:rsidR="00A11B4D">
          <w:t xml:space="preserve">appropriate </w:t>
        </w:r>
      </w:ins>
      <w:ins w:id="137" w:author="Roy,Deepika" w:date="2020-04-14T10:09:00Z">
        <w:r w:rsidR="00A11B4D">
          <w:t xml:space="preserve">samples </w:t>
        </w:r>
      </w:ins>
      <w:ins w:id="138" w:author="Roy,Deepika" w:date="2020-04-14T09:59:00Z">
        <w:r>
          <w:t>to create the super-sample to be tested, to minimize the number of tests</w:t>
        </w:r>
      </w:ins>
      <w:ins w:id="139" w:author="Roy,Deepika" w:date="2020-04-14T10:10:00Z">
        <w:r w:rsidR="00A11B4D">
          <w:t xml:space="preserve">. </w:t>
        </w:r>
      </w:ins>
    </w:p>
    <w:p w14:paraId="1E66DB38" w14:textId="5D2ADFA6" w:rsidR="00FF2BEA" w:rsidRDefault="00FF2BEA" w:rsidP="00F44518">
      <w:pPr>
        <w:rPr>
          <w:ins w:id="140" w:author="Roy,Deepika" w:date="2020-04-14T10:29:00Z"/>
          <w:b/>
          <w:bCs/>
        </w:rPr>
      </w:pPr>
    </w:p>
    <w:p w14:paraId="50D2DCEA" w14:textId="4471CF47" w:rsidR="00E44E02" w:rsidRDefault="00E44E02" w:rsidP="00F44518">
      <w:pPr>
        <w:rPr>
          <w:ins w:id="141" w:author="Roy,Deepika" w:date="2020-04-14T10:29:00Z"/>
          <w:b/>
          <w:bCs/>
        </w:rPr>
      </w:pPr>
    </w:p>
    <w:p w14:paraId="5D29C190" w14:textId="1DDD52AA" w:rsidR="00E44E02" w:rsidRDefault="00E44E02" w:rsidP="00F44518">
      <w:pPr>
        <w:rPr>
          <w:ins w:id="142" w:author="Roy,Deepika" w:date="2020-04-14T10:29:00Z"/>
          <w:b/>
          <w:bCs/>
        </w:rPr>
      </w:pPr>
      <w:ins w:id="143" w:author="Roy,Deepika" w:date="2020-04-14T10:29:00Z">
        <w:r>
          <w:rPr>
            <w:b/>
            <w:bCs/>
          </w:rPr>
          <w:t>199 words content:</w:t>
        </w:r>
      </w:ins>
    </w:p>
    <w:p w14:paraId="0FFF515D" w14:textId="4EB90B64" w:rsidR="00E44E02" w:rsidRDefault="00E44E02" w:rsidP="00F44518">
      <w:pPr>
        <w:rPr>
          <w:ins w:id="144" w:author="Roy,Deepika" w:date="2020-04-14T10:29:00Z"/>
          <w:b/>
          <w:bCs/>
        </w:rPr>
      </w:pPr>
    </w:p>
    <w:p w14:paraId="2BF6C7AE" w14:textId="77777777" w:rsidR="00E44E02" w:rsidRDefault="00E44E02" w:rsidP="00F44518">
      <w:pPr>
        <w:rPr>
          <w:ins w:id="145" w:author="Roy,Deepika" w:date="2020-04-14T10:29:00Z"/>
          <w:b/>
          <w:bCs/>
        </w:rPr>
      </w:pPr>
    </w:p>
    <w:p w14:paraId="40B9EA3F" w14:textId="77777777" w:rsidR="00E44E02" w:rsidRPr="00E44E02" w:rsidRDefault="00E44E02" w:rsidP="00E44E02">
      <w:pPr>
        <w:rPr>
          <w:ins w:id="146" w:author="Roy,Deepika" w:date="2020-04-14T10:29:00Z"/>
          <w:b/>
          <w:bCs/>
        </w:rPr>
      </w:pPr>
      <w:ins w:id="147" w:author="Roy,Deepika" w:date="2020-04-14T10:29:00Z">
        <w:r w:rsidRPr="00E44E02">
          <w:rPr>
            <w:b/>
            <w:bCs/>
          </w:rPr>
          <w:t xml:space="preserve">Due to huge lack of resources (testing-kits as well as trained personnel) for COVID-19 testing, it is important to prioritize individuals as well as communities for optimum utilization and allocation of limited resources.  </w:t>
        </w:r>
      </w:ins>
    </w:p>
    <w:p w14:paraId="64ACD259" w14:textId="69ECF944" w:rsidR="00E44E02" w:rsidRPr="00FF2BEA" w:rsidRDefault="00E44E02" w:rsidP="00E44E02">
      <w:pPr>
        <w:rPr>
          <w:b/>
          <w:bCs/>
          <w:rPrChange w:id="148" w:author="Roy,Deepika" w:date="2020-04-14T09:59:00Z">
            <w:rPr/>
          </w:rPrChange>
        </w:rPr>
      </w:pPr>
      <w:bookmarkStart w:id="149" w:name="_GoBack"/>
      <w:bookmarkEnd w:id="149"/>
      <w:ins w:id="150" w:author="Roy,Deepika" w:date="2020-04-14T10:29:00Z">
        <w:r w:rsidRPr="00E44E02">
          <w:rPr>
            <w:b/>
            <w:bCs/>
          </w:rPr>
          <w:t>To address the above issues we want to design an application. Based on symptoms, travel history, age, gender, chronic conditions, frailty index, socio-economic factors etc. individual's risk of being exposed to the virus will be calculated. Individuals with higher probability of getting infected will be prioritized for taking the test and will be scheduled an appointment for sample collection.  testing. Calculated risk of patients shall be monitored close to real time, and prioritization can also be altered dynamically. The location of all people whose risk of being infected is more than a threshold value will be tracked (until confirmed to be NOT COVID-19 +ve) which can help the authorities to prevent the spread of virus. People who skip their scheduled sample collection appointment shall be reported to authorities. Our algorithm has a recommendation system to prioritize communities at higher risk of community spread as well as to suggest samples that can be grouped together to create super-sample to be tested, to minimize the number of tests.</w:t>
        </w:r>
      </w:ins>
    </w:p>
    <w:sectPr w:rsidR="00E44E02" w:rsidRPr="00FF2B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Roy,Deepika" w:date="2020-04-14T08:15:00Z" w:initials="R">
    <w:p w14:paraId="26ACCA5C" w14:textId="12950B4E" w:rsidR="00F44518" w:rsidRDefault="00F44518">
      <w:pPr>
        <w:pStyle w:val="CommentText"/>
      </w:pPr>
      <w:r>
        <w:rPr>
          <w:rStyle w:val="CommentReference"/>
        </w:rPr>
        <w:annotationRef/>
      </w:r>
      <w:r>
        <w:t xml:space="preserve">I am removing this. I believe people still may have to wait based on their priority number. But they will have the clarity </w:t>
      </w:r>
      <w:r w:rsidR="0086051F">
        <w:t>on the appointment date/time</w:t>
      </w:r>
    </w:p>
  </w:comment>
  <w:comment w:id="47" w:author="Roy,Deepika" w:date="2020-04-14T09:23:00Z" w:initials="R">
    <w:p w14:paraId="04039396" w14:textId="2CD37C37" w:rsidR="000D302B" w:rsidRDefault="000D302B">
      <w:pPr>
        <w:pStyle w:val="CommentText"/>
      </w:pPr>
      <w:r>
        <w:rPr>
          <w:rStyle w:val="CommentReference"/>
        </w:rPr>
        <w:annotationRef/>
      </w:r>
      <w:r>
        <w:t>Future patients mean here the people who had lower priority in the queue can jump positions in the queue.</w:t>
      </w:r>
    </w:p>
  </w:comment>
  <w:comment w:id="104" w:author="Roy,Deepika" w:date="2020-04-14T08:15:00Z" w:initials="R">
    <w:p w14:paraId="7B9CF7CE" w14:textId="77777777" w:rsidR="00903498" w:rsidRDefault="00903498" w:rsidP="00903498">
      <w:pPr>
        <w:pStyle w:val="CommentText"/>
      </w:pPr>
      <w:r>
        <w:rPr>
          <w:rStyle w:val="CommentReference"/>
        </w:rPr>
        <w:annotationRef/>
      </w:r>
      <w:r>
        <w:t>I am removing this. I believe people still may have to wait based on their priority number. But they will have the clarity on the appointment date/time</w:t>
      </w:r>
    </w:p>
  </w:comment>
  <w:comment w:id="105" w:author="Roy,Deepika" w:date="2020-04-14T09:23:00Z" w:initials="R">
    <w:p w14:paraId="4FDB831C" w14:textId="6F26CD4F" w:rsidR="00903498" w:rsidRDefault="00903498" w:rsidP="00903498">
      <w:pPr>
        <w:pStyle w:val="CommentText"/>
      </w:pPr>
      <w:r>
        <w:rPr>
          <w:rStyle w:val="CommentReference"/>
        </w:rPr>
        <w:annotationRef/>
      </w:r>
      <w:r>
        <w:t>Future patients mean here the people who had lower priority in the queue can jump up in the queue due to availability of slots.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CCA5C" w15:done="0"/>
  <w15:commentEx w15:paraId="04039396" w15:done="0"/>
  <w15:commentEx w15:paraId="7B9CF7CE" w15:done="0"/>
  <w15:commentEx w15:paraId="4FDB83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CCA5C" w16cid:durableId="223FEFA5"/>
  <w16cid:commentId w16cid:paraId="04039396" w16cid:durableId="223FFFA9"/>
  <w16cid:commentId w16cid:paraId="4FDB831C" w16cid:durableId="224005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y,Deepika">
    <w15:presenceInfo w15:providerId="AD" w15:userId="S::DR032376@cerner.net::ae649067-a08d-41b6-b863-ef4e4f462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18"/>
    <w:rsid w:val="000D302B"/>
    <w:rsid w:val="001D5E97"/>
    <w:rsid w:val="0086051F"/>
    <w:rsid w:val="00903498"/>
    <w:rsid w:val="00A11B4D"/>
    <w:rsid w:val="00AA4466"/>
    <w:rsid w:val="00E44E02"/>
    <w:rsid w:val="00E83DC8"/>
    <w:rsid w:val="00F44518"/>
    <w:rsid w:val="00FF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5CA9"/>
  <w15:chartTrackingRefBased/>
  <w15:docId w15:val="{EA7B3F66-0BE1-464C-91E9-C3DB6C31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4518"/>
    <w:rPr>
      <w:sz w:val="16"/>
      <w:szCs w:val="16"/>
    </w:rPr>
  </w:style>
  <w:style w:type="paragraph" w:styleId="CommentText">
    <w:name w:val="annotation text"/>
    <w:basedOn w:val="Normal"/>
    <w:link w:val="CommentTextChar"/>
    <w:uiPriority w:val="99"/>
    <w:semiHidden/>
    <w:unhideWhenUsed/>
    <w:rsid w:val="00F44518"/>
    <w:pPr>
      <w:spacing w:line="240" w:lineRule="auto"/>
    </w:pPr>
    <w:rPr>
      <w:sz w:val="20"/>
      <w:szCs w:val="20"/>
    </w:rPr>
  </w:style>
  <w:style w:type="character" w:customStyle="1" w:styleId="CommentTextChar">
    <w:name w:val="Comment Text Char"/>
    <w:basedOn w:val="DefaultParagraphFont"/>
    <w:link w:val="CommentText"/>
    <w:uiPriority w:val="99"/>
    <w:semiHidden/>
    <w:rsid w:val="00F44518"/>
    <w:rPr>
      <w:sz w:val="20"/>
      <w:szCs w:val="20"/>
    </w:rPr>
  </w:style>
  <w:style w:type="paragraph" w:styleId="CommentSubject">
    <w:name w:val="annotation subject"/>
    <w:basedOn w:val="CommentText"/>
    <w:next w:val="CommentText"/>
    <w:link w:val="CommentSubjectChar"/>
    <w:uiPriority w:val="99"/>
    <w:semiHidden/>
    <w:unhideWhenUsed/>
    <w:rsid w:val="00F44518"/>
    <w:rPr>
      <w:b/>
      <w:bCs/>
    </w:rPr>
  </w:style>
  <w:style w:type="character" w:customStyle="1" w:styleId="CommentSubjectChar">
    <w:name w:val="Comment Subject Char"/>
    <w:basedOn w:val="CommentTextChar"/>
    <w:link w:val="CommentSubject"/>
    <w:uiPriority w:val="99"/>
    <w:semiHidden/>
    <w:rsid w:val="00F44518"/>
    <w:rPr>
      <w:b/>
      <w:bCs/>
      <w:sz w:val="20"/>
      <w:szCs w:val="20"/>
    </w:rPr>
  </w:style>
  <w:style w:type="paragraph" w:styleId="BalloonText">
    <w:name w:val="Balloon Text"/>
    <w:basedOn w:val="Normal"/>
    <w:link w:val="BalloonTextChar"/>
    <w:uiPriority w:val="99"/>
    <w:semiHidden/>
    <w:unhideWhenUsed/>
    <w:rsid w:val="00F44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5C7E5E7992645A71EB9F76899E953" ma:contentTypeVersion="13" ma:contentTypeDescription="Create a new document." ma:contentTypeScope="" ma:versionID="63ca28b24ed0a0c5ed57d96da506dd5d">
  <xsd:schema xmlns:xsd="http://www.w3.org/2001/XMLSchema" xmlns:xs="http://www.w3.org/2001/XMLSchema" xmlns:p="http://schemas.microsoft.com/office/2006/metadata/properties" xmlns:ns3="d3d3a2e7-22be-4155-961b-62f3e99b26ae" xmlns:ns4="75513505-df5c-432b-a7c4-8a87d96884ba" targetNamespace="http://schemas.microsoft.com/office/2006/metadata/properties" ma:root="true" ma:fieldsID="1e30a486788f23c749a25076ffea063f" ns3:_="" ns4:_="">
    <xsd:import namespace="d3d3a2e7-22be-4155-961b-62f3e99b26ae"/>
    <xsd:import namespace="75513505-df5c-432b-a7c4-8a87d96884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3a2e7-22be-4155-961b-62f3e99b26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13505-df5c-432b-a7c4-8a87d96884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AFABF5-0B57-4E0E-BB4A-DA347B87C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3a2e7-22be-4155-961b-62f3e99b26ae"/>
    <ds:schemaRef ds:uri="75513505-df5c-432b-a7c4-8a87d9688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CA6EB-9E3D-4F28-80B5-21ABE198D84A}">
  <ds:schemaRefs>
    <ds:schemaRef ds:uri="http://schemas.microsoft.com/sharepoint/v3/contenttype/forms"/>
  </ds:schemaRefs>
</ds:datastoreItem>
</file>

<file path=customXml/itemProps3.xml><?xml version="1.0" encoding="utf-8"?>
<ds:datastoreItem xmlns:ds="http://schemas.openxmlformats.org/officeDocument/2006/customXml" ds:itemID="{E854D35E-8B57-4D91-9758-1665F99FC46E}">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d3d3a2e7-22be-4155-961b-62f3e99b26ae"/>
    <ds:schemaRef ds:uri="75513505-df5c-432b-a7c4-8a87d96884b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Roy,Deepika</dc:creator>
  <cp:keywords/>
  <dc:description/>
  <cp:lastModifiedBy>Roy,Deepika</cp:lastModifiedBy>
  <cp:revision>1</cp:revision>
  <dcterms:created xsi:type="dcterms:W3CDTF">2020-04-14T02:36:00Z</dcterms:created>
  <dcterms:modified xsi:type="dcterms:W3CDTF">2020-04-14T05:00:00Z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0x010100F305C7E5E7992645A71EB9F76899E953</vt:lpwstr>
  </property>
</Properties>
</file>